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F4" w:rsidRDefault="00AF444A" w:rsidP="00CA77E7">
      <w:pPr>
        <w:spacing w:after="0"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March 16</w:t>
      </w:r>
      <w:r w:rsidR="002A2FA9">
        <w:rPr>
          <w:rFonts w:ascii="Century Gothic" w:hAnsi="Century Gothic" w:cs="Arial"/>
        </w:rPr>
        <w:t>, 2015</w:t>
      </w:r>
    </w:p>
    <w:p w:rsidR="002A2FA9" w:rsidRPr="00CA77E7" w:rsidRDefault="002A2FA9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0A6DF4" w:rsidRPr="00CA77E7" w:rsidRDefault="000A6DF4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B971DB" w:rsidRPr="00CA77E7" w:rsidRDefault="00B971DB" w:rsidP="00CA77E7">
      <w:pPr>
        <w:spacing w:after="0" w:line="240" w:lineRule="auto"/>
        <w:jc w:val="both"/>
        <w:rPr>
          <w:rFonts w:ascii="Century Gothic" w:hAnsi="Century Gothic" w:cs="Arial"/>
          <w:b/>
        </w:rPr>
      </w:pPr>
      <w:r w:rsidRPr="00CA77E7">
        <w:rPr>
          <w:rFonts w:ascii="Century Gothic" w:hAnsi="Century Gothic" w:cs="Arial"/>
          <w:b/>
        </w:rPr>
        <w:t>MS. MARIETTA T. CASANOVA</w:t>
      </w:r>
    </w:p>
    <w:p w:rsidR="003B50C8" w:rsidRPr="00CA77E7" w:rsidRDefault="003B50C8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Manager</w:t>
      </w:r>
    </w:p>
    <w:p w:rsidR="003B50C8" w:rsidRPr="00CA77E7" w:rsidRDefault="003B50C8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Corporate Sales</w:t>
      </w:r>
    </w:p>
    <w:p w:rsidR="00B971DB" w:rsidRPr="00CA77E7" w:rsidRDefault="003B50C8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Philippine Airlines</w:t>
      </w:r>
      <w:r w:rsidR="00B971DB" w:rsidRPr="00CA77E7">
        <w:rPr>
          <w:rFonts w:ascii="Century Gothic" w:hAnsi="Century Gothic" w:cs="Arial"/>
        </w:rPr>
        <w:t xml:space="preserve"> </w:t>
      </w:r>
    </w:p>
    <w:p w:rsidR="00D51AEA" w:rsidRPr="00CA77E7" w:rsidRDefault="00D51AEA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0A6DF4" w:rsidRPr="00CA77E7" w:rsidRDefault="000A6DF4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D51AEA" w:rsidRPr="00CA77E7" w:rsidRDefault="00D51AEA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Dear Ms. Casanova:</w:t>
      </w:r>
    </w:p>
    <w:p w:rsidR="000A6DF4" w:rsidRPr="00CA77E7" w:rsidRDefault="000A6DF4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3E5D01" w:rsidRPr="00CA77E7" w:rsidRDefault="003E5D01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Good day!</w:t>
      </w:r>
    </w:p>
    <w:p w:rsidR="003E5D01" w:rsidRPr="00CA77E7" w:rsidRDefault="003E5D01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3E5D01" w:rsidRPr="00CA77E7" w:rsidRDefault="000A6DF4" w:rsidP="00CA77E7">
      <w:pPr>
        <w:spacing w:after="0" w:line="240" w:lineRule="auto"/>
        <w:jc w:val="both"/>
        <w:rPr>
          <w:rFonts w:ascii="Century Gothic" w:hAnsi="Century Gothic" w:cs="Arial"/>
        </w:rPr>
      </w:pPr>
      <w:r w:rsidRPr="00CA77E7">
        <w:rPr>
          <w:rFonts w:ascii="Century Gothic" w:hAnsi="Century Gothic" w:cs="Arial"/>
        </w:rPr>
        <w:t>We submit this letter</w:t>
      </w:r>
      <w:r w:rsidR="00E04FCF" w:rsidRPr="00CA77E7">
        <w:rPr>
          <w:rFonts w:ascii="Century Gothic" w:hAnsi="Century Gothic" w:cs="Arial"/>
        </w:rPr>
        <w:t xml:space="preserve"> of </w:t>
      </w:r>
      <w:r w:rsidR="00547380">
        <w:rPr>
          <w:rFonts w:ascii="Century Gothic" w:hAnsi="Century Gothic" w:cs="Arial"/>
        </w:rPr>
        <w:t xml:space="preserve">intent to </w:t>
      </w:r>
      <w:r w:rsidR="008619A2">
        <w:rPr>
          <w:rFonts w:ascii="Century Gothic" w:hAnsi="Century Gothic" w:cs="Arial"/>
        </w:rPr>
        <w:t xml:space="preserve">formally </w:t>
      </w:r>
      <w:r w:rsidR="00547380">
        <w:rPr>
          <w:rFonts w:ascii="Century Gothic" w:hAnsi="Century Gothic" w:cs="Arial"/>
        </w:rPr>
        <w:t xml:space="preserve">request </w:t>
      </w:r>
      <w:r w:rsidR="00E04FCF" w:rsidRPr="00CA77E7">
        <w:rPr>
          <w:rFonts w:ascii="Century Gothic" w:hAnsi="Century Gothic" w:cs="Arial"/>
        </w:rPr>
        <w:t xml:space="preserve">Philippine Airlines </w:t>
      </w:r>
      <w:r w:rsidR="001F1DFD">
        <w:rPr>
          <w:rFonts w:ascii="Century Gothic" w:hAnsi="Century Gothic" w:cs="Arial"/>
        </w:rPr>
        <w:t xml:space="preserve">(PAL) </w:t>
      </w:r>
      <w:r w:rsidR="00547380">
        <w:rPr>
          <w:rFonts w:ascii="Century Gothic" w:hAnsi="Century Gothic" w:cs="Arial"/>
        </w:rPr>
        <w:t xml:space="preserve">to approve </w:t>
      </w:r>
      <w:ins w:id="0" w:author="mpbautista" w:date="2015-03-16T17:43:00Z">
        <w:r w:rsidR="00015E6A">
          <w:rPr>
            <w:rFonts w:ascii="Century Gothic" w:hAnsi="Century Gothic" w:cs="Arial"/>
          </w:rPr>
          <w:t>the</w:t>
        </w:r>
      </w:ins>
      <w:del w:id="1" w:author="mpbautista" w:date="2015-03-16T17:43:00Z">
        <w:r w:rsidR="00547380" w:rsidDel="00015E6A">
          <w:rPr>
            <w:rFonts w:ascii="Century Gothic" w:hAnsi="Century Gothic" w:cs="Arial"/>
          </w:rPr>
          <w:delText>our</w:delText>
        </w:r>
      </w:del>
      <w:r w:rsidR="00547380">
        <w:rPr>
          <w:rFonts w:ascii="Century Gothic" w:hAnsi="Century Gothic" w:cs="Arial"/>
        </w:rPr>
        <w:t xml:space="preserve"> </w:t>
      </w:r>
      <w:r w:rsidR="00456DA2">
        <w:rPr>
          <w:rFonts w:ascii="Century Gothic" w:hAnsi="Century Gothic" w:cs="Arial"/>
        </w:rPr>
        <w:t>corporate l</w:t>
      </w:r>
      <w:r w:rsidR="00E04FCF" w:rsidRPr="00CA77E7">
        <w:rPr>
          <w:rFonts w:ascii="Century Gothic" w:hAnsi="Century Gothic" w:cs="Arial"/>
        </w:rPr>
        <w:t>ine</w:t>
      </w:r>
      <w:r w:rsidR="00456DA2">
        <w:rPr>
          <w:rFonts w:ascii="Century Gothic" w:hAnsi="Century Gothic" w:cs="Arial"/>
        </w:rPr>
        <w:t xml:space="preserve"> applications</w:t>
      </w:r>
      <w:r w:rsidR="001F1DFD">
        <w:rPr>
          <w:rFonts w:ascii="Century Gothic" w:hAnsi="Century Gothic" w:cs="Arial"/>
        </w:rPr>
        <w:t xml:space="preserve"> for our </w:t>
      </w:r>
      <w:ins w:id="2" w:author="mpbautista" w:date="2015-03-16T17:58:00Z">
        <w:r w:rsidR="00AB5628">
          <w:rPr>
            <w:rFonts w:ascii="Century Gothic" w:hAnsi="Century Gothic" w:cs="Arial"/>
          </w:rPr>
          <w:t xml:space="preserve">two </w:t>
        </w:r>
      </w:ins>
      <w:r w:rsidR="001F1DFD">
        <w:rPr>
          <w:rFonts w:ascii="Century Gothic" w:hAnsi="Century Gothic" w:cs="Arial"/>
        </w:rPr>
        <w:t>Companies</w:t>
      </w:r>
      <w:ins w:id="3" w:author="mpbautista" w:date="2015-03-16T10:50:00Z">
        <w:r w:rsidR="00906792">
          <w:rPr>
            <w:rFonts w:ascii="Century Gothic" w:hAnsi="Century Gothic" w:cs="Arial"/>
          </w:rPr>
          <w:t>’</w:t>
        </w:r>
      </w:ins>
      <w:r w:rsidR="00456DA2">
        <w:rPr>
          <w:rFonts w:ascii="Century Gothic" w:hAnsi="Century Gothic" w:cs="Arial"/>
        </w:rPr>
        <w:t xml:space="preserve"> domestic and international f</w:t>
      </w:r>
      <w:r w:rsidR="00E04FCF" w:rsidRPr="00CA77E7">
        <w:rPr>
          <w:rFonts w:ascii="Century Gothic" w:hAnsi="Century Gothic" w:cs="Arial"/>
        </w:rPr>
        <w:t>light requirements.</w:t>
      </w:r>
      <w:ins w:id="4" w:author="mpbautista" w:date="2015-03-16T17:37:00Z">
        <w:r w:rsidR="003C3327">
          <w:rPr>
            <w:rFonts w:ascii="Century Gothic" w:hAnsi="Century Gothic" w:cs="Arial"/>
          </w:rPr>
          <w:t xml:space="preserve">  We have been using t</w:t>
        </w:r>
        <w:r w:rsidR="00015E6A">
          <w:rPr>
            <w:rFonts w:ascii="Century Gothic" w:hAnsi="Century Gothic" w:cs="Arial"/>
          </w:rPr>
          <w:t xml:space="preserve">ravel agencies to book flights with PAL </w:t>
        </w:r>
      </w:ins>
      <w:ins w:id="5" w:author="mpbautista" w:date="2015-03-16T17:42:00Z">
        <w:r w:rsidR="00015E6A">
          <w:rPr>
            <w:rFonts w:ascii="Century Gothic" w:hAnsi="Century Gothic" w:cs="Arial"/>
          </w:rPr>
          <w:t xml:space="preserve">and we </w:t>
        </w:r>
      </w:ins>
      <w:ins w:id="6" w:author="mpbautista" w:date="2015-03-16T17:44:00Z">
        <w:r w:rsidR="00015E6A">
          <w:rPr>
            <w:rFonts w:ascii="Century Gothic" w:hAnsi="Century Gothic" w:cs="Arial"/>
          </w:rPr>
          <w:t>desire</w:t>
        </w:r>
      </w:ins>
      <w:ins w:id="7" w:author="mpbautista" w:date="2015-03-16T17:42:00Z">
        <w:r w:rsidR="00015E6A">
          <w:rPr>
            <w:rFonts w:ascii="Century Gothic" w:hAnsi="Century Gothic" w:cs="Arial"/>
          </w:rPr>
          <w:t xml:space="preserve"> to directly deal with PAL considering our increasing </w:t>
        </w:r>
      </w:ins>
      <w:ins w:id="8" w:author="mpbautista" w:date="2015-03-16T17:49:00Z">
        <w:r w:rsidR="007C3194">
          <w:rPr>
            <w:rFonts w:ascii="Century Gothic" w:hAnsi="Century Gothic" w:cs="Arial"/>
          </w:rPr>
          <w:t xml:space="preserve">flight requirements and </w:t>
        </w:r>
      </w:ins>
      <w:ins w:id="9" w:author="mpbautista" w:date="2015-03-16T17:43:00Z">
        <w:r w:rsidR="00015E6A">
          <w:rPr>
            <w:rFonts w:ascii="Century Gothic" w:hAnsi="Century Gothic" w:cs="Arial"/>
          </w:rPr>
          <w:t>airfare</w:t>
        </w:r>
      </w:ins>
      <w:ins w:id="10" w:author="mpbautista" w:date="2015-03-16T17:42:00Z">
        <w:r w:rsidR="00015E6A">
          <w:rPr>
            <w:rFonts w:ascii="Century Gothic" w:hAnsi="Century Gothic" w:cs="Arial"/>
          </w:rPr>
          <w:t xml:space="preserve"> expenses.</w:t>
        </w:r>
      </w:ins>
    </w:p>
    <w:p w:rsidR="00E04FCF" w:rsidRPr="00CA77E7" w:rsidRDefault="00E04FCF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6231D3" w:rsidDel="00EF640E" w:rsidRDefault="00E04FCF" w:rsidP="00CA77E7">
      <w:pPr>
        <w:spacing w:after="0" w:line="240" w:lineRule="auto"/>
        <w:jc w:val="both"/>
        <w:rPr>
          <w:del w:id="11" w:author="mpbautista" w:date="2015-03-16T17:26:00Z"/>
          <w:rFonts w:ascii="Century Gothic" w:hAnsi="Century Gothic" w:cs="Arial"/>
        </w:rPr>
      </w:pPr>
      <w:r w:rsidRPr="00CA77E7">
        <w:rPr>
          <w:rFonts w:ascii="Century Gothic" w:hAnsi="Century Gothic" w:cs="Arial"/>
          <w:b/>
          <w:bCs/>
        </w:rPr>
        <w:t>Trans-Asia Oil and Energy Development Corporation</w:t>
      </w:r>
      <w:r w:rsidRPr="00CA77E7">
        <w:rPr>
          <w:rFonts w:ascii="Century Gothic" w:hAnsi="Century Gothic" w:cs="Arial"/>
        </w:rPr>
        <w:t xml:space="preserve"> </w:t>
      </w:r>
      <w:r w:rsidR="008619A2">
        <w:rPr>
          <w:rFonts w:ascii="Century Gothic" w:hAnsi="Century Gothic" w:cs="Arial"/>
          <w:b/>
        </w:rPr>
        <w:t>(TA</w:t>
      </w:r>
      <w:del w:id="12" w:author="mpbautista" w:date="2015-03-16T17:18:00Z">
        <w:r w:rsidR="008619A2" w:rsidDel="00FD16B5">
          <w:rPr>
            <w:rFonts w:ascii="Century Gothic" w:hAnsi="Century Gothic" w:cs="Arial"/>
            <w:b/>
          </w:rPr>
          <w:delText>-</w:delText>
        </w:r>
        <w:r w:rsidRPr="00CA77E7" w:rsidDel="00FD16B5">
          <w:rPr>
            <w:rFonts w:ascii="Century Gothic" w:hAnsi="Century Gothic" w:cs="Arial"/>
            <w:b/>
          </w:rPr>
          <w:delText>Oil</w:delText>
        </w:r>
      </w:del>
      <w:r w:rsidRPr="00CA77E7">
        <w:rPr>
          <w:rFonts w:ascii="Century Gothic" w:hAnsi="Century Gothic" w:cs="Arial"/>
          <w:b/>
        </w:rPr>
        <w:t>)</w:t>
      </w:r>
      <w:r w:rsidRPr="00CA77E7">
        <w:rPr>
          <w:rFonts w:ascii="Century Gothic" w:hAnsi="Century Gothic" w:cs="Arial"/>
        </w:rPr>
        <w:t xml:space="preserve"> </w:t>
      </w:r>
      <w:ins w:id="13" w:author="mpbautista" w:date="2015-03-16T17:44:00Z">
        <w:r w:rsidR="00015E6A">
          <w:rPr>
            <w:rFonts w:ascii="Century Gothic" w:hAnsi="Century Gothic" w:cs="Arial"/>
          </w:rPr>
          <w:t xml:space="preserve">is the Parent Company </w:t>
        </w:r>
      </w:ins>
      <w:ins w:id="14" w:author="mpbautista" w:date="2015-03-16T17:45:00Z">
        <w:r w:rsidR="00015E6A">
          <w:rPr>
            <w:rFonts w:ascii="Century Gothic" w:hAnsi="Century Gothic" w:cs="Arial"/>
          </w:rPr>
          <w:t xml:space="preserve">(100%) </w:t>
        </w:r>
      </w:ins>
      <w:ins w:id="15" w:author="mpbautista" w:date="2015-03-16T17:44:00Z">
        <w:r w:rsidR="00015E6A">
          <w:rPr>
            <w:rFonts w:ascii="Century Gothic" w:hAnsi="Century Gothic" w:cs="Arial"/>
          </w:rPr>
          <w:t xml:space="preserve">of Trans-Asia Power Generation Corporation which already has a credit line with PAL. </w:t>
        </w:r>
      </w:ins>
      <w:ins w:id="16" w:author="mpbautista" w:date="2015-03-16T17:45:00Z">
        <w:r w:rsidR="00015E6A">
          <w:rPr>
            <w:rFonts w:ascii="Century Gothic" w:hAnsi="Century Gothic" w:cs="Arial"/>
          </w:rPr>
          <w:t>It</w:t>
        </w:r>
      </w:ins>
      <w:ins w:id="17" w:author="mpbautista" w:date="2015-03-16T17:44:00Z">
        <w:r w:rsidR="00015E6A">
          <w:rPr>
            <w:rFonts w:ascii="Century Gothic" w:hAnsi="Century Gothic" w:cs="Arial"/>
          </w:rPr>
          <w:t xml:space="preserve"> </w:t>
        </w:r>
      </w:ins>
      <w:r w:rsidRPr="00CA77E7">
        <w:rPr>
          <w:rFonts w:ascii="Century Gothic" w:hAnsi="Century Gothic" w:cs="Arial"/>
        </w:rPr>
        <w:t>was established by Philippine Investment Management (</w:t>
      </w:r>
      <w:hyperlink r:id="rId4" w:tgtFrame="_blank" w:history="1">
        <w:r w:rsidRPr="00CA77E7">
          <w:rPr>
            <w:rFonts w:ascii="Century Gothic" w:hAnsi="Century Gothic" w:cs="Arial"/>
          </w:rPr>
          <w:t>PHINMA</w:t>
        </w:r>
      </w:hyperlink>
      <w:r w:rsidRPr="00CA77E7">
        <w:rPr>
          <w:rFonts w:ascii="Century Gothic" w:hAnsi="Century Gothic" w:cs="Arial"/>
        </w:rPr>
        <w:t xml:space="preserve">) Inc. on September 8, 1969 in line with PHINMA’s vision to create a vehicle for building the nation’s economy through self-reliance in energy. </w:t>
      </w:r>
      <w:proofErr w:type="spellStart"/>
      <w:r w:rsidRPr="00CA77E7">
        <w:rPr>
          <w:rFonts w:ascii="Century Gothic" w:hAnsi="Century Gothic" w:cs="Arial"/>
        </w:rPr>
        <w:t>TA</w:t>
      </w:r>
      <w:del w:id="18" w:author="mpbautista" w:date="2015-03-16T17:18:00Z">
        <w:r w:rsidRPr="00CA77E7" w:rsidDel="00FD16B5">
          <w:rPr>
            <w:rFonts w:ascii="Century Gothic" w:hAnsi="Century Gothic" w:cs="Arial"/>
          </w:rPr>
          <w:delText xml:space="preserve"> Oil</w:delText>
        </w:r>
      </w:del>
      <w:r w:rsidRPr="00CA77E7">
        <w:rPr>
          <w:rFonts w:ascii="Century Gothic" w:hAnsi="Century Gothic" w:cs="Arial"/>
        </w:rPr>
        <w:t xml:space="preserve"> i</w:t>
      </w:r>
      <w:proofErr w:type="spellEnd"/>
      <w:r w:rsidRPr="00CA77E7">
        <w:rPr>
          <w:rFonts w:ascii="Century Gothic" w:hAnsi="Century Gothic" w:cs="Arial"/>
        </w:rPr>
        <w:t>s engaged primarily in power generation and supply</w:t>
      </w:r>
      <w:del w:id="19" w:author="mpbautista" w:date="2015-03-16T18:01:00Z">
        <w:r w:rsidRPr="00CA77E7" w:rsidDel="00EF640E">
          <w:rPr>
            <w:rFonts w:ascii="Century Gothic" w:hAnsi="Century Gothic" w:cs="Arial"/>
          </w:rPr>
          <w:delText>,</w:delText>
        </w:r>
      </w:del>
      <w:r w:rsidRPr="00CA77E7">
        <w:rPr>
          <w:rFonts w:ascii="Century Gothic" w:hAnsi="Century Gothic" w:cs="Arial"/>
        </w:rPr>
        <w:t xml:space="preserve"> with secondary investments in petroleum </w:t>
      </w:r>
      <w:del w:id="20" w:author="mpbautista" w:date="2015-03-16T17:17:00Z">
        <w:r w:rsidRPr="00CA77E7" w:rsidDel="00FD16B5">
          <w:rPr>
            <w:rFonts w:ascii="Century Gothic" w:hAnsi="Century Gothic" w:cs="Arial"/>
          </w:rPr>
          <w:delText xml:space="preserve">and mineral </w:delText>
        </w:r>
      </w:del>
      <w:r w:rsidRPr="00CA77E7">
        <w:rPr>
          <w:rFonts w:ascii="Century Gothic" w:hAnsi="Century Gothic" w:cs="Arial"/>
        </w:rPr>
        <w:t>exploration</w:t>
      </w:r>
      <w:ins w:id="21" w:author="mpbautista" w:date="2015-03-16T17:17:00Z">
        <w:r w:rsidR="00FD16B5">
          <w:rPr>
            <w:rFonts w:ascii="Century Gothic" w:hAnsi="Century Gothic" w:cs="Arial"/>
          </w:rPr>
          <w:t>, development and production</w:t>
        </w:r>
      </w:ins>
      <w:r w:rsidRPr="00CA77E7">
        <w:rPr>
          <w:rFonts w:ascii="Century Gothic" w:hAnsi="Century Gothic" w:cs="Arial"/>
        </w:rPr>
        <w:t>.</w:t>
      </w:r>
      <w:ins w:id="22" w:author="mpbautista" w:date="2015-03-16T17:17:00Z">
        <w:r w:rsidR="00FD16B5">
          <w:rPr>
            <w:rFonts w:ascii="Century Gothic" w:hAnsi="Century Gothic" w:cs="Arial"/>
          </w:rPr>
          <w:t xml:space="preserve">  </w:t>
        </w:r>
      </w:ins>
      <w:r w:rsidRPr="00CA77E7">
        <w:rPr>
          <w:rFonts w:ascii="Century Gothic" w:hAnsi="Century Gothic" w:cs="Arial"/>
        </w:rPr>
        <w:t xml:space="preserve"> </w:t>
      </w:r>
      <w:ins w:id="23" w:author="mpbautista" w:date="2015-03-16T17:18:00Z">
        <w:r w:rsidR="00FD16B5">
          <w:rPr>
            <w:rFonts w:ascii="Century Gothic" w:hAnsi="Century Gothic" w:cs="Arial"/>
          </w:rPr>
          <w:t xml:space="preserve">TA has been listed in the Philippine Stock Exchange since </w:t>
        </w:r>
      </w:ins>
      <w:ins w:id="24" w:author="mpbautista" w:date="2015-03-16T17:19:00Z">
        <w:r w:rsidR="00FD16B5">
          <w:rPr>
            <w:rFonts w:ascii="Century Gothic" w:hAnsi="Century Gothic" w:cs="Arial"/>
          </w:rPr>
          <w:t>Jan 5, 1970 and has a market capitalization of almost P11 billion as of end February 2015.</w:t>
        </w:r>
      </w:ins>
      <w:ins w:id="25" w:author="mpbautista" w:date="2015-03-16T17:20:00Z">
        <w:r w:rsidR="00FD16B5">
          <w:rPr>
            <w:rFonts w:ascii="Century Gothic" w:hAnsi="Century Gothic" w:cs="Arial"/>
          </w:rPr>
          <w:t xml:space="preserve"> TA</w:t>
        </w:r>
        <w:r w:rsidR="00FD16B5">
          <w:rPr>
            <w:rFonts w:ascii="Century Gothic" w:hAnsi="Century Gothic" w:cs="Arial"/>
          </w:rPr>
          <w:t>’</w:t>
        </w:r>
        <w:r w:rsidR="00FD16B5">
          <w:rPr>
            <w:rFonts w:ascii="Century Gothic" w:hAnsi="Century Gothic" w:cs="Arial"/>
          </w:rPr>
          <w:t>s</w:t>
        </w:r>
      </w:ins>
      <w:ins w:id="26" w:author="mpbautista" w:date="2015-03-16T17:21:00Z">
        <w:r w:rsidR="00FD16B5">
          <w:rPr>
            <w:rFonts w:ascii="Century Gothic" w:hAnsi="Century Gothic" w:cs="Arial"/>
          </w:rPr>
          <w:t xml:space="preserve"> </w:t>
        </w:r>
      </w:ins>
      <w:ins w:id="27" w:author="mpbautista" w:date="2015-03-16T17:20:00Z">
        <w:r w:rsidR="00FD16B5" w:rsidRPr="00FD16B5">
          <w:rPr>
            <w:rFonts w:ascii="Century Gothic" w:hAnsi="Century Gothic" w:cs="Arial"/>
            <w:rPrChange w:id="28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 xml:space="preserve">subsidiaries </w:t>
        </w:r>
      </w:ins>
      <w:ins w:id="29" w:author="mpbautista" w:date="2015-03-16T17:46:00Z">
        <w:r w:rsidR="00015E6A">
          <w:rPr>
            <w:rFonts w:ascii="Century Gothic" w:hAnsi="Century Gothic" w:cs="Arial"/>
          </w:rPr>
          <w:t xml:space="preserve">also </w:t>
        </w:r>
      </w:ins>
      <w:ins w:id="30" w:author="mpbautista" w:date="2015-03-16T17:20:00Z">
        <w:r w:rsidR="00FD16B5" w:rsidRPr="00FD16B5">
          <w:rPr>
            <w:rFonts w:ascii="Century Gothic" w:hAnsi="Century Gothic" w:cs="Arial"/>
            <w:rPrChange w:id="31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>include</w:t>
        </w:r>
      </w:ins>
      <w:ins w:id="32" w:author="mpbautista" w:date="2015-03-16T17:23:00Z">
        <w:r w:rsidR="00FD16B5">
          <w:rPr>
            <w:rFonts w:ascii="Century Gothic" w:hAnsi="Century Gothic" w:cs="Arial"/>
          </w:rPr>
          <w:t xml:space="preserve"> </w:t>
        </w:r>
      </w:ins>
      <w:ins w:id="33" w:author="mpbautista" w:date="2015-03-16T17:20:00Z">
        <w:r w:rsidR="00FD16B5" w:rsidRPr="00FD16B5">
          <w:rPr>
            <w:rFonts w:ascii="Century Gothic" w:hAnsi="Century Gothic" w:cs="Arial"/>
            <w:rPrChange w:id="34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 xml:space="preserve">CIP II Power Corporation, </w:t>
        </w:r>
      </w:ins>
      <w:ins w:id="35" w:author="mpbautista" w:date="2015-03-16T17:22:00Z">
        <w:r w:rsidR="00FD16B5">
          <w:rPr>
            <w:rFonts w:ascii="Century Gothic" w:hAnsi="Century Gothic" w:cs="Arial"/>
          </w:rPr>
          <w:t xml:space="preserve">One Subic Power Generation Corporation, </w:t>
        </w:r>
      </w:ins>
      <w:ins w:id="36" w:author="mpbautista" w:date="2015-03-16T17:20:00Z">
        <w:r w:rsidR="00FD16B5" w:rsidRPr="00FD16B5">
          <w:rPr>
            <w:rFonts w:ascii="Century Gothic" w:hAnsi="Century Gothic" w:cs="Arial"/>
            <w:rPrChange w:id="37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>Trans-Asia Petroleum Corporation</w:t>
        </w:r>
      </w:ins>
      <w:ins w:id="38" w:author="mpbautista" w:date="2015-03-16T17:22:00Z">
        <w:r w:rsidR="00FD16B5">
          <w:rPr>
            <w:rFonts w:ascii="Century Gothic" w:hAnsi="Century Gothic" w:cs="Arial"/>
          </w:rPr>
          <w:t xml:space="preserve"> (also listed </w:t>
        </w:r>
      </w:ins>
      <w:ins w:id="39" w:author="mpbautista" w:date="2015-03-16T17:24:00Z">
        <w:r w:rsidR="00FD16B5">
          <w:rPr>
            <w:rFonts w:ascii="Century Gothic" w:hAnsi="Century Gothic" w:cs="Arial"/>
          </w:rPr>
          <w:t>in t</w:t>
        </w:r>
      </w:ins>
      <w:ins w:id="40" w:author="mpbautista" w:date="2015-03-16T17:22:00Z">
        <w:r w:rsidR="00FD16B5">
          <w:rPr>
            <w:rFonts w:ascii="Century Gothic" w:hAnsi="Century Gothic" w:cs="Arial"/>
          </w:rPr>
          <w:t>he PSE</w:t>
        </w:r>
      </w:ins>
      <w:ins w:id="41" w:author="mpbautista" w:date="2015-03-16T17:24:00Z">
        <w:r w:rsidR="00FD16B5">
          <w:rPr>
            <w:rFonts w:ascii="Century Gothic" w:hAnsi="Century Gothic" w:cs="Arial"/>
          </w:rPr>
          <w:t xml:space="preserve"> as </w:t>
        </w:r>
      </w:ins>
      <w:ins w:id="42" w:author="mpbautista" w:date="2015-03-16T17:46:00Z">
        <w:r w:rsidR="00015E6A">
          <w:rPr>
            <w:rFonts w:ascii="Century Gothic" w:hAnsi="Century Gothic" w:cs="Arial"/>
          </w:rPr>
          <w:t>“</w:t>
        </w:r>
      </w:ins>
      <w:ins w:id="43" w:author="mpbautista" w:date="2015-03-16T17:24:00Z">
        <w:r w:rsidR="00FD16B5">
          <w:rPr>
            <w:rFonts w:ascii="Century Gothic" w:hAnsi="Century Gothic" w:cs="Arial"/>
          </w:rPr>
          <w:t>TAPET</w:t>
        </w:r>
      </w:ins>
      <w:ins w:id="44" w:author="mpbautista" w:date="2015-03-16T17:46:00Z">
        <w:r w:rsidR="00015E6A">
          <w:rPr>
            <w:rFonts w:ascii="Century Gothic" w:hAnsi="Century Gothic" w:cs="Arial"/>
          </w:rPr>
          <w:t>”</w:t>
        </w:r>
      </w:ins>
      <w:ins w:id="45" w:author="mpbautista" w:date="2015-03-16T17:22:00Z">
        <w:r w:rsidR="00FD16B5">
          <w:rPr>
            <w:rFonts w:ascii="Century Gothic" w:hAnsi="Century Gothic" w:cs="Arial"/>
          </w:rPr>
          <w:t xml:space="preserve">) and </w:t>
        </w:r>
        <w:r w:rsidR="00FD16B5" w:rsidRPr="00FD16B5">
          <w:rPr>
            <w:rFonts w:ascii="Century Gothic" w:hAnsi="Century Gothic" w:cs="Arial"/>
          </w:rPr>
          <w:t>Palawan55 Exploration &amp; Production Corporation</w:t>
        </w:r>
        <w:r w:rsidR="00FD16B5">
          <w:rPr>
            <w:rFonts w:ascii="Century Gothic" w:hAnsi="Century Gothic" w:cs="Arial"/>
          </w:rPr>
          <w:t>.  It</w:t>
        </w:r>
      </w:ins>
      <w:ins w:id="46" w:author="mpbautista" w:date="2015-03-16T17:24:00Z">
        <w:r w:rsidR="00FD16B5">
          <w:rPr>
            <w:rFonts w:ascii="Century Gothic" w:hAnsi="Century Gothic" w:cs="Arial"/>
          </w:rPr>
          <w:t xml:space="preserve"> owns 50% of </w:t>
        </w:r>
      </w:ins>
      <w:ins w:id="47" w:author="mpbautista" w:date="2015-03-16T17:20:00Z">
        <w:r w:rsidR="00FD16B5" w:rsidRPr="00FD16B5">
          <w:rPr>
            <w:rFonts w:ascii="Century Gothic" w:hAnsi="Century Gothic" w:cs="Arial"/>
            <w:rPrChange w:id="48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>South Luzon Thermal Energy Corporation</w:t>
        </w:r>
      </w:ins>
      <w:ins w:id="49" w:author="mpbautista" w:date="2015-03-16T17:26:00Z">
        <w:r w:rsidR="00FD16B5">
          <w:rPr>
            <w:rFonts w:ascii="Century Gothic" w:hAnsi="Century Gothic" w:cs="Arial"/>
          </w:rPr>
          <w:t xml:space="preserve"> </w:t>
        </w:r>
      </w:ins>
      <w:ins w:id="50" w:author="mpbautista" w:date="2015-03-16T17:27:00Z">
        <w:r w:rsidR="003C3327">
          <w:rPr>
            <w:rFonts w:ascii="Century Gothic" w:hAnsi="Century Gothic" w:cs="Arial"/>
          </w:rPr>
          <w:t>(a joint venture with Ayala</w:t>
        </w:r>
      </w:ins>
      <w:ins w:id="51" w:author="mpbautista" w:date="2015-03-16T17:28:00Z">
        <w:r w:rsidR="003C3327">
          <w:rPr>
            <w:rFonts w:ascii="Century Gothic" w:hAnsi="Century Gothic" w:cs="Arial"/>
          </w:rPr>
          <w:t>’</w:t>
        </w:r>
        <w:r w:rsidR="003C3327">
          <w:rPr>
            <w:rFonts w:ascii="Century Gothic" w:hAnsi="Century Gothic" w:cs="Arial"/>
          </w:rPr>
          <w:t xml:space="preserve">s AC Energy Holdings) </w:t>
        </w:r>
      </w:ins>
      <w:ins w:id="52" w:author="mpbautista" w:date="2015-03-16T17:26:00Z">
        <w:r w:rsidR="00FD16B5">
          <w:rPr>
            <w:rFonts w:ascii="Century Gothic" w:hAnsi="Century Gothic" w:cs="Arial"/>
          </w:rPr>
          <w:t xml:space="preserve">and 25% of </w:t>
        </w:r>
        <w:proofErr w:type="spellStart"/>
        <w:r w:rsidR="00FD16B5">
          <w:rPr>
            <w:rFonts w:ascii="Century Gothic" w:hAnsi="Century Gothic" w:cs="Arial"/>
          </w:rPr>
          <w:t>M</w:t>
        </w:r>
      </w:ins>
      <w:ins w:id="53" w:author="mpbautista" w:date="2015-03-16T17:20:00Z">
        <w:r w:rsidR="00FD16B5" w:rsidRPr="00FD16B5">
          <w:rPr>
            <w:rFonts w:ascii="Century Gothic" w:hAnsi="Century Gothic" w:cs="Arial"/>
            <w:rPrChange w:id="54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>aibarara</w:t>
        </w:r>
        <w:proofErr w:type="spellEnd"/>
        <w:r w:rsidR="00FD16B5" w:rsidRPr="00FD16B5">
          <w:rPr>
            <w:rFonts w:ascii="Century Gothic" w:hAnsi="Century Gothic" w:cs="Arial"/>
            <w:rPrChange w:id="55" w:author="mpbautista" w:date="2015-03-16T17:20:00Z">
              <w:rPr>
                <w:rFonts w:ascii="Arial" w:hAnsi="Arial" w:cs="Arial"/>
                <w:color w:val="333333"/>
                <w:sz w:val="16"/>
                <w:szCs w:val="16"/>
              </w:rPr>
            </w:rPrChange>
          </w:rPr>
          <w:t xml:space="preserve"> Geothermal, Inc.</w:t>
        </w:r>
      </w:ins>
      <w:ins w:id="56" w:author="mpbautista" w:date="2015-03-16T17:28:00Z">
        <w:r w:rsidR="003C3327">
          <w:rPr>
            <w:rFonts w:ascii="Century Gothic" w:hAnsi="Century Gothic" w:cs="Arial"/>
          </w:rPr>
          <w:t xml:space="preserve"> (a joint venture with </w:t>
        </w:r>
        <w:proofErr w:type="spellStart"/>
        <w:r w:rsidR="003C3327">
          <w:rPr>
            <w:rFonts w:ascii="Century Gothic" w:hAnsi="Century Gothic" w:cs="Arial"/>
          </w:rPr>
          <w:t>Petro</w:t>
        </w:r>
      </w:ins>
      <w:ins w:id="57" w:author="mpbautista" w:date="2015-03-16T17:29:00Z">
        <w:r w:rsidR="003C3327">
          <w:rPr>
            <w:rFonts w:ascii="Century Gothic" w:hAnsi="Century Gothic" w:cs="Arial"/>
          </w:rPr>
          <w:t>G</w:t>
        </w:r>
      </w:ins>
      <w:ins w:id="58" w:author="mpbautista" w:date="2015-03-16T17:28:00Z">
        <w:r w:rsidR="003C3327">
          <w:rPr>
            <w:rFonts w:ascii="Century Gothic" w:hAnsi="Century Gothic" w:cs="Arial"/>
          </w:rPr>
          <w:t>reen</w:t>
        </w:r>
      </w:ins>
      <w:proofErr w:type="spellEnd"/>
      <w:ins w:id="59" w:author="mpbautista" w:date="2015-03-16T17:29:00Z">
        <w:r w:rsidR="003C3327">
          <w:rPr>
            <w:rFonts w:ascii="Century Gothic" w:hAnsi="Century Gothic" w:cs="Arial"/>
          </w:rPr>
          <w:t xml:space="preserve"> Energy Corp and PNOC </w:t>
        </w:r>
        <w:proofErr w:type="spellStart"/>
        <w:r w:rsidR="003C3327">
          <w:rPr>
            <w:rFonts w:ascii="Century Gothic" w:hAnsi="Century Gothic" w:cs="Arial"/>
          </w:rPr>
          <w:t>Renewables</w:t>
        </w:r>
        <w:proofErr w:type="spellEnd"/>
        <w:r w:rsidR="003C3327">
          <w:rPr>
            <w:rFonts w:ascii="Century Gothic" w:hAnsi="Century Gothic" w:cs="Arial"/>
          </w:rPr>
          <w:t xml:space="preserve"> Corp.</w:t>
        </w:r>
      </w:ins>
      <w:ins w:id="60" w:author="mpbautista" w:date="2015-03-16T17:28:00Z">
        <w:r w:rsidR="003C3327">
          <w:rPr>
            <w:rFonts w:ascii="Century Gothic" w:hAnsi="Century Gothic" w:cs="Arial"/>
          </w:rPr>
          <w:t xml:space="preserve"> </w:t>
        </w:r>
      </w:ins>
      <w:ins w:id="61" w:author="mpbautista" w:date="2015-03-16T17:26:00Z">
        <w:r w:rsidR="00FD16B5" w:rsidRPr="00CA77E7" w:rsidDel="00FD16B5">
          <w:rPr>
            <w:rFonts w:ascii="Century Gothic" w:hAnsi="Century Gothic" w:cs="Arial"/>
          </w:rPr>
          <w:t xml:space="preserve"> </w:t>
        </w:r>
      </w:ins>
    </w:p>
    <w:p w:rsidR="00EF640E" w:rsidRPr="00CA77E7" w:rsidRDefault="00EF640E" w:rsidP="00CA77E7">
      <w:pPr>
        <w:spacing w:after="0" w:line="240" w:lineRule="auto"/>
        <w:jc w:val="both"/>
        <w:rPr>
          <w:ins w:id="62" w:author="mpbautista" w:date="2015-03-16T18:01:00Z"/>
          <w:rFonts w:ascii="Century Gothic" w:hAnsi="Century Gothic" w:cs="Arial"/>
        </w:rPr>
      </w:pPr>
    </w:p>
    <w:p w:rsidR="006231D3" w:rsidRPr="00CA77E7" w:rsidRDefault="006231D3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710EC9" w:rsidRDefault="00EC40A1" w:rsidP="00CA77E7">
      <w:pPr>
        <w:spacing w:after="0" w:line="240" w:lineRule="auto"/>
        <w:jc w:val="both"/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</w:pPr>
      <w:r>
        <w:rPr>
          <w:rFonts w:ascii="Century Gothic" w:hAnsi="Century Gothic" w:cs="Arial"/>
        </w:rPr>
        <w:t>A</w:t>
      </w:r>
      <w:r w:rsidR="008619A2">
        <w:rPr>
          <w:rFonts w:ascii="Century Gothic" w:hAnsi="Century Gothic" w:cs="Arial"/>
        </w:rPr>
        <w:t>side from TA</w:t>
      </w:r>
      <w:del w:id="63" w:author="mpbautista" w:date="2015-03-16T17:27:00Z">
        <w:r w:rsidR="008619A2" w:rsidDel="00FD16B5">
          <w:rPr>
            <w:rFonts w:ascii="Century Gothic" w:hAnsi="Century Gothic" w:cs="Arial"/>
          </w:rPr>
          <w:delText xml:space="preserve"> Oil</w:delText>
        </w:r>
      </w:del>
      <w:r w:rsidR="008619A2">
        <w:rPr>
          <w:rFonts w:ascii="Century Gothic" w:hAnsi="Century Gothic" w:cs="Arial"/>
        </w:rPr>
        <w:t xml:space="preserve">, we </w:t>
      </w:r>
      <w:r w:rsidRPr="00CA77E7">
        <w:rPr>
          <w:rFonts w:ascii="Century Gothic" w:hAnsi="Century Gothic" w:cs="Arial"/>
        </w:rPr>
        <w:t xml:space="preserve">would like to request for the approval of </w:t>
      </w:r>
      <w:r w:rsidR="008619A2">
        <w:rPr>
          <w:rFonts w:ascii="Century Gothic" w:hAnsi="Century Gothic" w:cs="Arial"/>
        </w:rPr>
        <w:t xml:space="preserve">a </w:t>
      </w:r>
      <w:ins w:id="64" w:author="mpbautista" w:date="2015-03-16T18:02:00Z">
        <w:r w:rsidR="00EF640E">
          <w:rPr>
            <w:rFonts w:ascii="Century Gothic" w:hAnsi="Century Gothic" w:cs="Arial"/>
          </w:rPr>
          <w:t>c</w:t>
        </w:r>
      </w:ins>
      <w:del w:id="65" w:author="mpbautista" w:date="2015-03-16T18:02:00Z">
        <w:r w:rsidRPr="00CA77E7" w:rsidDel="00EF640E">
          <w:rPr>
            <w:rFonts w:ascii="Century Gothic" w:hAnsi="Century Gothic" w:cs="Arial"/>
          </w:rPr>
          <w:delText>C</w:delText>
        </w:r>
      </w:del>
      <w:r w:rsidRPr="00CA77E7">
        <w:rPr>
          <w:rFonts w:ascii="Century Gothic" w:hAnsi="Century Gothic" w:cs="Arial"/>
        </w:rPr>
        <w:t xml:space="preserve">orporate </w:t>
      </w:r>
      <w:ins w:id="66" w:author="mpbautista" w:date="2015-03-16T18:02:00Z">
        <w:r w:rsidR="00EF640E">
          <w:rPr>
            <w:rFonts w:ascii="Century Gothic" w:hAnsi="Century Gothic" w:cs="Arial"/>
          </w:rPr>
          <w:t>l</w:t>
        </w:r>
      </w:ins>
      <w:del w:id="67" w:author="mpbautista" w:date="2015-03-16T18:02:00Z">
        <w:r w:rsidRPr="00CA77E7" w:rsidDel="00EF640E">
          <w:rPr>
            <w:rFonts w:ascii="Century Gothic" w:hAnsi="Century Gothic" w:cs="Arial"/>
          </w:rPr>
          <w:delText>L</w:delText>
        </w:r>
      </w:del>
      <w:r w:rsidRPr="00CA77E7">
        <w:rPr>
          <w:rFonts w:ascii="Century Gothic" w:hAnsi="Century Gothic" w:cs="Arial"/>
        </w:rPr>
        <w:t xml:space="preserve">ine for </w:t>
      </w:r>
      <w:r w:rsidR="00983723">
        <w:rPr>
          <w:rFonts w:ascii="Century Gothic" w:hAnsi="Century Gothic" w:cs="Arial"/>
          <w:b/>
        </w:rPr>
        <w:t>Trans-Asia Renewable Energy Corporation (</w:t>
      </w:r>
      <w:r w:rsidR="00983723" w:rsidRPr="002A2FA9">
        <w:rPr>
          <w:rFonts w:ascii="Century Gothic" w:hAnsi="Century Gothic" w:cs="Arial"/>
          <w:b/>
        </w:rPr>
        <w:t>TAREC</w:t>
      </w:r>
      <w:r w:rsidRPr="002A2FA9">
        <w:rPr>
          <w:rFonts w:ascii="Century Gothic" w:hAnsi="Century Gothic" w:cs="Arial"/>
          <w:b/>
        </w:rPr>
        <w:t>)</w:t>
      </w:r>
      <w:ins w:id="68" w:author="mpbautista" w:date="2015-03-16T17:30:00Z">
        <w:r w:rsidR="003C3327">
          <w:rPr>
            <w:rFonts w:ascii="Century Gothic" w:hAnsi="Century Gothic" w:cs="Arial"/>
            <w:b/>
          </w:rPr>
          <w:t>,</w:t>
        </w:r>
      </w:ins>
      <w:r w:rsidR="00983723" w:rsidRPr="002A2FA9">
        <w:rPr>
          <w:rFonts w:ascii="Century Gothic" w:hAnsi="Century Gothic" w:cs="Arial"/>
          <w:b/>
        </w:rPr>
        <w:t xml:space="preserve"> </w:t>
      </w:r>
      <w:r w:rsidR="00983723" w:rsidRPr="002A2FA9">
        <w:rPr>
          <w:rFonts w:ascii="Century Gothic" w:hAnsi="Century Gothic" w:cs="Arial"/>
        </w:rPr>
        <w:t>a</w:t>
      </w:r>
      <w:ins w:id="69" w:author="mpbautista" w:date="2015-03-16T17:47:00Z">
        <w:r w:rsidR="00015E6A">
          <w:rPr>
            <w:rFonts w:ascii="Century Gothic" w:hAnsi="Century Gothic" w:cs="Arial"/>
          </w:rPr>
          <w:t>nother</w:t>
        </w:r>
      </w:ins>
      <w:r w:rsidR="00983723" w:rsidRPr="002A2FA9">
        <w:rPr>
          <w:rFonts w:ascii="Century Gothic" w:hAnsi="Century Gothic" w:cs="Arial"/>
        </w:rPr>
        <w:t xml:space="preserve"> wholly owned </w:t>
      </w:r>
      <w:ins w:id="70" w:author="mpbautista" w:date="2015-03-16T17:30:00Z">
        <w:r w:rsidR="003C3327">
          <w:rPr>
            <w:rFonts w:ascii="Century Gothic" w:hAnsi="Century Gothic" w:cs="Arial"/>
          </w:rPr>
          <w:t>s</w:t>
        </w:r>
      </w:ins>
      <w:del w:id="71" w:author="mpbautista" w:date="2015-03-16T17:30:00Z">
        <w:r w:rsidR="00983723" w:rsidRPr="002A2FA9" w:rsidDel="003C3327">
          <w:rPr>
            <w:rFonts w:ascii="Century Gothic" w:hAnsi="Century Gothic" w:cs="Arial"/>
          </w:rPr>
          <w:delText>S</w:delText>
        </w:r>
      </w:del>
      <w:r w:rsidR="00983723" w:rsidRPr="002A2FA9">
        <w:rPr>
          <w:rFonts w:ascii="Century Gothic" w:hAnsi="Century Gothic" w:cs="Arial"/>
        </w:rPr>
        <w:t>ubsidiary of T</w:t>
      </w:r>
      <w:ins w:id="72" w:author="mpbautista" w:date="2015-03-16T17:30:00Z">
        <w:r w:rsidR="003C3327">
          <w:rPr>
            <w:rFonts w:ascii="Century Gothic" w:hAnsi="Century Gothic" w:cs="Arial"/>
          </w:rPr>
          <w:t>A.</w:t>
        </w:r>
      </w:ins>
      <w:del w:id="73" w:author="mpbautista" w:date="2015-03-16T17:31:00Z">
        <w:r w:rsidR="00983723" w:rsidRPr="002A2FA9" w:rsidDel="003C3327">
          <w:rPr>
            <w:rFonts w:ascii="Century Gothic" w:hAnsi="Century Gothic" w:cs="Arial"/>
          </w:rPr>
          <w:delText>rans-Asia Oil &amp; Energy Development Corporation</w:delText>
        </w:r>
        <w:r w:rsidR="00983723" w:rsidRPr="002A2FA9" w:rsidDel="003C3327">
          <w:rPr>
            <w:rFonts w:ascii="Century Gothic" w:eastAsia="Calibri" w:hAnsi="Century Gothic" w:cs="Times New Roman"/>
          </w:rPr>
          <w:delText>.</w:delText>
        </w:r>
      </w:del>
      <w:r w:rsidR="00983723" w:rsidRPr="002A2FA9">
        <w:rPr>
          <w:rFonts w:ascii="Century Gothic" w:eastAsia="Calibri" w:hAnsi="Century Gothic" w:cs="Times New Roman"/>
        </w:rPr>
        <w:t xml:space="preserve"> </w:t>
      </w:r>
      <w:r w:rsidR="002A2FA9" w:rsidRPr="002A2FA9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 xml:space="preserve">TAREC </w:t>
      </w:r>
      <w:ins w:id="74" w:author="mpbautista" w:date="2015-03-16T17:31:00Z">
        <w:r w:rsidR="003C3327">
          <w:rPr>
            <w:rFonts w:ascii="Century Gothic" w:hAnsi="Century Gothic" w:cs="Arial"/>
            <w:color w:val="111111"/>
            <w:sz w:val="21"/>
            <w:szCs w:val="21"/>
            <w:shd w:val="clear" w:color="auto" w:fill="F7F7F7"/>
          </w:rPr>
          <w:t xml:space="preserve">is operating a 54-MW wind farm in the province of Guimaras and </w:t>
        </w:r>
      </w:ins>
      <w:r w:rsidR="002A2FA9" w:rsidRPr="002A2FA9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 xml:space="preserve">holds a portfolio of wind sites across Luzon and the </w:t>
      </w:r>
      <w:proofErr w:type="spellStart"/>
      <w:r w:rsidR="002A2FA9" w:rsidRPr="002A2FA9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>Visayas</w:t>
      </w:r>
      <w:proofErr w:type="spellEnd"/>
      <w:r w:rsidR="002A2FA9" w:rsidRPr="002A2FA9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 xml:space="preserve"> with a total estimated potential capacity of over 400 megawatts. </w:t>
      </w:r>
      <w:r w:rsidR="002A2FA9" w:rsidRPr="002A2FA9">
        <w:rPr>
          <w:rFonts w:ascii="Century Gothic" w:hAnsi="Century Gothic" w:cs="Arial"/>
        </w:rPr>
        <w:t xml:space="preserve">TAREC </w:t>
      </w:r>
      <w:r w:rsidR="006231D3" w:rsidRPr="002A2FA9">
        <w:rPr>
          <w:rFonts w:ascii="Century Gothic" w:hAnsi="Century Gothic" w:cs="Arial"/>
        </w:rPr>
        <w:t>plans to explore the country in searching for various energy re</w:t>
      </w:r>
      <w:r w:rsidR="00E04FCF" w:rsidRPr="002A2FA9">
        <w:rPr>
          <w:rFonts w:ascii="Century Gothic" w:hAnsi="Century Gothic" w:cs="Arial"/>
        </w:rPr>
        <w:t>source</w:t>
      </w:r>
      <w:r w:rsidR="006231D3" w:rsidRPr="002A2FA9">
        <w:rPr>
          <w:rFonts w:ascii="Century Gothic" w:hAnsi="Century Gothic" w:cs="Arial"/>
        </w:rPr>
        <w:t>s</w:t>
      </w:r>
      <w:r w:rsidR="00E04FCF" w:rsidRPr="002A2FA9">
        <w:rPr>
          <w:rFonts w:ascii="Century Gothic" w:hAnsi="Century Gothic" w:cs="Arial"/>
        </w:rPr>
        <w:t xml:space="preserve"> </w:t>
      </w:r>
      <w:r w:rsidR="006231D3" w:rsidRPr="002A2FA9">
        <w:rPr>
          <w:rFonts w:ascii="Century Gothic" w:hAnsi="Century Gothic" w:cs="Arial"/>
        </w:rPr>
        <w:t xml:space="preserve">and </w:t>
      </w:r>
      <w:r w:rsidR="00FA11C2" w:rsidRPr="00FA11C2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>have been awarded Service Contracts by the Department of Energy</w:t>
      </w:r>
      <w:r w:rsidR="00FA11C2"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  <w:t>.</w:t>
      </w:r>
    </w:p>
    <w:p w:rsidR="007339EC" w:rsidRDefault="007339EC" w:rsidP="00CA77E7">
      <w:pPr>
        <w:spacing w:after="0" w:line="240" w:lineRule="auto"/>
        <w:jc w:val="both"/>
        <w:rPr>
          <w:rFonts w:ascii="Century Gothic" w:hAnsi="Century Gothic" w:cs="Arial"/>
          <w:color w:val="111111"/>
          <w:sz w:val="21"/>
          <w:szCs w:val="21"/>
          <w:shd w:val="clear" w:color="auto" w:fill="F7F7F7"/>
        </w:rPr>
      </w:pPr>
    </w:p>
    <w:p w:rsidR="00FA11C2" w:rsidRPr="00FA11C2" w:rsidDel="003C3327" w:rsidRDefault="00FA11C2" w:rsidP="00CA77E7">
      <w:pPr>
        <w:spacing w:after="0" w:line="240" w:lineRule="auto"/>
        <w:jc w:val="both"/>
        <w:rPr>
          <w:del w:id="75" w:author="mpbautista" w:date="2015-03-16T17:33:00Z"/>
          <w:rFonts w:ascii="Century Gothic" w:hAnsi="Century Gothic" w:cs="Arial"/>
        </w:rPr>
      </w:pPr>
    </w:p>
    <w:p w:rsidR="001F1DFD" w:rsidRDefault="001F1DFD" w:rsidP="00CA77E7">
      <w:pPr>
        <w:spacing w:after="0" w:line="240" w:lineRule="auto"/>
        <w:jc w:val="both"/>
        <w:rPr>
          <w:rFonts w:ascii="Century Gothic" w:hAnsi="Century Gothic" w:cs="Arial"/>
        </w:rPr>
      </w:pPr>
      <w:del w:id="76" w:author="mpbautista" w:date="2015-03-16T17:34:00Z">
        <w:r w:rsidDel="003C3327">
          <w:rPr>
            <w:rFonts w:ascii="Century Gothic" w:hAnsi="Century Gothic" w:cs="Arial"/>
          </w:rPr>
          <w:delText>Our two (2)</w:delText>
        </w:r>
      </w:del>
      <w:ins w:id="77" w:author="mpbautista" w:date="2015-03-16T17:34:00Z">
        <w:r w:rsidR="003C3327">
          <w:rPr>
            <w:rFonts w:ascii="Century Gothic" w:hAnsi="Century Gothic" w:cs="Arial"/>
          </w:rPr>
          <w:t>The</w:t>
        </w:r>
      </w:ins>
      <w:r>
        <w:rPr>
          <w:rFonts w:ascii="Century Gothic" w:hAnsi="Century Gothic" w:cs="Arial"/>
        </w:rPr>
        <w:t xml:space="preserve"> above-mentioned companies</w:t>
      </w:r>
      <w:r w:rsidR="006231D3" w:rsidRPr="00CA77E7">
        <w:rPr>
          <w:rFonts w:ascii="Century Gothic" w:hAnsi="Century Gothic" w:cs="Arial"/>
        </w:rPr>
        <w:t xml:space="preserve"> continue to expand</w:t>
      </w:r>
      <w:ins w:id="78" w:author="mpbautista" w:date="2015-03-16T17:34:00Z">
        <w:r w:rsidR="003C3327">
          <w:rPr>
            <w:rFonts w:ascii="Century Gothic" w:hAnsi="Century Gothic" w:cs="Arial"/>
          </w:rPr>
          <w:t xml:space="preserve"> their</w:t>
        </w:r>
      </w:ins>
      <w:del w:id="79" w:author="mpbautista" w:date="2015-03-16T17:34:00Z">
        <w:r w:rsidR="006231D3" w:rsidRPr="00CA77E7" w:rsidDel="003C3327">
          <w:rPr>
            <w:rFonts w:ascii="Century Gothic" w:hAnsi="Century Gothic" w:cs="Arial"/>
          </w:rPr>
          <w:delText xml:space="preserve"> its</w:delText>
        </w:r>
      </w:del>
      <w:r w:rsidR="006231D3" w:rsidRPr="00CA77E7">
        <w:rPr>
          <w:rFonts w:ascii="Century Gothic" w:hAnsi="Century Gothic" w:cs="Arial"/>
        </w:rPr>
        <w:t xml:space="preserve"> operations and </w:t>
      </w:r>
      <w:r w:rsidR="00CA77E7" w:rsidRPr="00CA77E7">
        <w:rPr>
          <w:rFonts w:ascii="Century Gothic" w:hAnsi="Century Gothic" w:cs="Arial"/>
        </w:rPr>
        <w:t xml:space="preserve">we hope that we may count on PAL </w:t>
      </w:r>
      <w:r w:rsidR="008619A2">
        <w:rPr>
          <w:rFonts w:ascii="Century Gothic" w:hAnsi="Century Gothic" w:cs="Arial"/>
        </w:rPr>
        <w:t xml:space="preserve">in </w:t>
      </w:r>
      <w:ins w:id="80" w:author="mpbautista" w:date="2015-03-16T17:35:00Z">
        <w:r w:rsidR="003C3327">
          <w:rPr>
            <w:rFonts w:ascii="Century Gothic" w:hAnsi="Century Gothic" w:cs="Arial"/>
          </w:rPr>
          <w:t>seeing</w:t>
        </w:r>
      </w:ins>
      <w:del w:id="81" w:author="mpbautista" w:date="2015-03-16T17:35:00Z">
        <w:r w:rsidR="008619A2" w:rsidDel="003C3327">
          <w:rPr>
            <w:rFonts w:ascii="Century Gothic" w:hAnsi="Century Gothic" w:cs="Arial"/>
          </w:rPr>
          <w:delText>making</w:delText>
        </w:r>
      </w:del>
      <w:r w:rsidR="008619A2">
        <w:rPr>
          <w:rFonts w:ascii="Century Gothic" w:hAnsi="Century Gothic" w:cs="Arial"/>
        </w:rPr>
        <w:t xml:space="preserve"> these plans progress.</w:t>
      </w:r>
    </w:p>
    <w:p w:rsidR="008619A2" w:rsidRDefault="008619A2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8619A2" w:rsidDel="003C3327" w:rsidRDefault="007C3194" w:rsidP="00CA77E7">
      <w:pPr>
        <w:spacing w:after="0" w:line="240" w:lineRule="auto"/>
        <w:jc w:val="both"/>
        <w:rPr>
          <w:del w:id="82" w:author="mpbautista" w:date="2015-03-16T17:37:00Z"/>
          <w:rFonts w:ascii="Century Gothic" w:hAnsi="Century Gothic" w:cs="Arial"/>
        </w:rPr>
      </w:pPr>
      <w:ins w:id="83" w:author="mpbautista" w:date="2015-03-16T17:50:00Z">
        <w:r>
          <w:rPr>
            <w:rFonts w:ascii="Century Gothic" w:hAnsi="Century Gothic" w:cs="Arial"/>
          </w:rPr>
          <w:t xml:space="preserve">In consideration of the business that </w:t>
        </w:r>
      </w:ins>
      <w:ins w:id="84" w:author="mpbautista" w:date="2015-03-16T17:54:00Z">
        <w:r>
          <w:rPr>
            <w:rFonts w:ascii="Century Gothic" w:hAnsi="Century Gothic" w:cs="Arial"/>
          </w:rPr>
          <w:t>TA and its subsidiaries ha</w:t>
        </w:r>
      </w:ins>
      <w:ins w:id="85" w:author="mpbautista" w:date="2015-03-16T18:00:00Z">
        <w:r w:rsidR="00AB5628">
          <w:rPr>
            <w:rFonts w:ascii="Century Gothic" w:hAnsi="Century Gothic" w:cs="Arial"/>
          </w:rPr>
          <w:t>ve</w:t>
        </w:r>
      </w:ins>
      <w:ins w:id="86" w:author="mpbautista" w:date="2015-03-16T17:54:00Z">
        <w:r>
          <w:rPr>
            <w:rFonts w:ascii="Century Gothic" w:hAnsi="Century Gothic" w:cs="Arial"/>
          </w:rPr>
          <w:t xml:space="preserve"> transacted with PAL, albeit through travel agencies, and the increasing business that TA forese</w:t>
        </w:r>
      </w:ins>
      <w:ins w:id="87" w:author="mpbautista" w:date="2015-03-16T18:00:00Z">
        <w:r w:rsidR="00AB5628">
          <w:rPr>
            <w:rFonts w:ascii="Century Gothic" w:hAnsi="Century Gothic" w:cs="Arial"/>
          </w:rPr>
          <w:t>e</w:t>
        </w:r>
      </w:ins>
      <w:ins w:id="88" w:author="mpbautista" w:date="2015-03-16T17:54:00Z">
        <w:r>
          <w:rPr>
            <w:rFonts w:ascii="Century Gothic" w:hAnsi="Century Gothic" w:cs="Arial"/>
          </w:rPr>
          <w:t>s</w:t>
        </w:r>
      </w:ins>
      <w:ins w:id="89" w:author="mpbautista" w:date="2015-03-16T18:00:00Z">
        <w:r w:rsidR="00AB5628">
          <w:rPr>
            <w:rFonts w:ascii="Century Gothic" w:hAnsi="Century Gothic" w:cs="Arial"/>
          </w:rPr>
          <w:t xml:space="preserve"> in the future</w:t>
        </w:r>
      </w:ins>
      <w:ins w:id="90" w:author="mpbautista" w:date="2015-03-16T17:54:00Z">
        <w:r>
          <w:rPr>
            <w:rFonts w:ascii="Century Gothic" w:hAnsi="Century Gothic" w:cs="Arial"/>
          </w:rPr>
          <w:t>, w</w:t>
        </w:r>
      </w:ins>
      <w:ins w:id="91" w:author="mpbautista" w:date="2015-03-16T17:35:00Z">
        <w:r w:rsidR="003C3327">
          <w:rPr>
            <w:rFonts w:ascii="Century Gothic" w:hAnsi="Century Gothic" w:cs="Arial"/>
          </w:rPr>
          <w:t xml:space="preserve">e </w:t>
        </w:r>
      </w:ins>
      <w:ins w:id="92" w:author="mpbautista" w:date="2015-03-16T17:55:00Z">
        <w:r>
          <w:rPr>
            <w:rFonts w:ascii="Century Gothic" w:hAnsi="Century Gothic" w:cs="Arial"/>
          </w:rPr>
          <w:t>a</w:t>
        </w:r>
      </w:ins>
      <w:ins w:id="93" w:author="mpbautista" w:date="2015-03-16T17:35:00Z">
        <w:r w:rsidR="003C3327">
          <w:rPr>
            <w:rFonts w:ascii="Century Gothic" w:hAnsi="Century Gothic" w:cs="Arial"/>
          </w:rPr>
          <w:t xml:space="preserve">lso request </w:t>
        </w:r>
      </w:ins>
      <w:ins w:id="94" w:author="mpbautista" w:date="2015-03-16T17:36:00Z">
        <w:r w:rsidR="003C3327">
          <w:rPr>
            <w:rFonts w:ascii="Century Gothic" w:hAnsi="Century Gothic" w:cs="Arial"/>
          </w:rPr>
          <w:t>PAL</w:t>
        </w:r>
      </w:ins>
      <w:ins w:id="95" w:author="mpbautista" w:date="2015-03-16T17:35:00Z">
        <w:r w:rsidR="003C3327">
          <w:rPr>
            <w:rFonts w:ascii="Century Gothic" w:hAnsi="Century Gothic" w:cs="Arial"/>
          </w:rPr>
          <w:t xml:space="preserve"> to</w:t>
        </w:r>
      </w:ins>
      <w:ins w:id="96" w:author="mpbautista" w:date="2015-03-16T17:36:00Z">
        <w:r w:rsidR="003C3327">
          <w:rPr>
            <w:rFonts w:ascii="Century Gothic" w:hAnsi="Century Gothic" w:cs="Arial"/>
          </w:rPr>
          <w:t xml:space="preserve"> waive the requirement of posting </w:t>
        </w:r>
      </w:ins>
      <w:del w:id="97" w:author="mpbautista" w:date="2015-03-16T17:36:00Z">
        <w:r w:rsidR="008619A2" w:rsidDel="003C3327">
          <w:rPr>
            <w:rFonts w:ascii="Century Gothic" w:hAnsi="Century Gothic" w:cs="Arial"/>
          </w:rPr>
          <w:delText>In light of this, we are required to post</w:delText>
        </w:r>
      </w:del>
      <w:r w:rsidR="008619A2">
        <w:rPr>
          <w:rFonts w:ascii="Century Gothic" w:hAnsi="Century Gothic" w:cs="Arial"/>
        </w:rPr>
        <w:t xml:space="preserve"> a </w:t>
      </w:r>
      <w:r w:rsidR="00BE1887">
        <w:rPr>
          <w:rFonts w:ascii="Century Gothic" w:hAnsi="Century Gothic" w:cs="Arial"/>
        </w:rPr>
        <w:t xml:space="preserve">Cash </w:t>
      </w:r>
      <w:r w:rsidR="008619A2">
        <w:rPr>
          <w:rFonts w:ascii="Century Gothic" w:hAnsi="Century Gothic" w:cs="Arial"/>
        </w:rPr>
        <w:t>bond</w:t>
      </w:r>
      <w:ins w:id="98" w:author="mpbautista" w:date="2015-03-16T17:55:00Z">
        <w:r>
          <w:rPr>
            <w:rFonts w:ascii="Century Gothic" w:hAnsi="Century Gothic" w:cs="Arial"/>
          </w:rPr>
          <w:t>.</w:t>
        </w:r>
      </w:ins>
      <w:del w:id="99" w:author="mpbautista" w:date="2015-03-16T17:37:00Z">
        <w:r w:rsidR="008619A2" w:rsidDel="003C3327">
          <w:rPr>
            <w:rFonts w:ascii="Century Gothic" w:hAnsi="Century Gothic" w:cs="Arial"/>
          </w:rPr>
          <w:delText>; may we request your good company to waive this requirement.</w:delText>
        </w:r>
      </w:del>
    </w:p>
    <w:p w:rsidR="00710EC9" w:rsidRDefault="00710EC9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1F1DFD" w:rsidRDefault="001F1DFD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E04FCF" w:rsidRPr="00CA77E7" w:rsidRDefault="007C3194" w:rsidP="00CA77E7">
      <w:pPr>
        <w:spacing w:after="0" w:line="240" w:lineRule="auto"/>
        <w:jc w:val="both"/>
        <w:rPr>
          <w:rFonts w:ascii="Century Gothic" w:hAnsi="Century Gothic" w:cs="Arial"/>
        </w:rPr>
      </w:pPr>
      <w:ins w:id="100" w:author="mpbautista" w:date="2015-03-16T17:55:00Z">
        <w:r>
          <w:rPr>
            <w:rFonts w:ascii="Century Gothic" w:hAnsi="Century Gothic" w:cs="Arial"/>
          </w:rPr>
          <w:t xml:space="preserve">We </w:t>
        </w:r>
      </w:ins>
      <w:ins w:id="101" w:author="mpbautista" w:date="2015-03-16T17:56:00Z">
        <w:r>
          <w:rPr>
            <w:rFonts w:ascii="Century Gothic" w:hAnsi="Century Gothic" w:cs="Arial"/>
          </w:rPr>
          <w:t xml:space="preserve">look forward to your approval of </w:t>
        </w:r>
      </w:ins>
      <w:del w:id="102" w:author="mpbautista" w:date="2015-03-16T17:55:00Z">
        <w:r w:rsidR="001F1DFD" w:rsidDel="007C3194">
          <w:rPr>
            <w:rFonts w:ascii="Century Gothic" w:hAnsi="Century Gothic" w:cs="Arial"/>
          </w:rPr>
          <w:delText>A</w:delText>
        </w:r>
      </w:del>
      <w:del w:id="103" w:author="mpbautista" w:date="2015-03-16T17:56:00Z">
        <w:r w:rsidR="001F1DFD" w:rsidDel="007C3194">
          <w:rPr>
            <w:rFonts w:ascii="Century Gothic" w:hAnsi="Century Gothic" w:cs="Arial"/>
          </w:rPr>
          <w:delText xml:space="preserve">ppreciate </w:delText>
        </w:r>
      </w:del>
      <w:del w:id="104" w:author="mpbautista" w:date="2015-03-16T17:55:00Z">
        <w:r w:rsidR="001F1DFD" w:rsidDel="007C3194">
          <w:rPr>
            <w:rFonts w:ascii="Century Gothic" w:hAnsi="Century Gothic" w:cs="Arial"/>
          </w:rPr>
          <w:delText>it</w:delText>
        </w:r>
      </w:del>
      <w:del w:id="105" w:author="mpbautista" w:date="2015-03-16T17:56:00Z">
        <w:r w:rsidR="001F1DFD" w:rsidDel="007C3194">
          <w:rPr>
            <w:rFonts w:ascii="Century Gothic" w:hAnsi="Century Gothic" w:cs="Arial"/>
          </w:rPr>
          <w:delText xml:space="preserve"> if you </w:delText>
        </w:r>
      </w:del>
      <w:del w:id="106" w:author="mpbautista" w:date="2015-03-16T17:55:00Z">
        <w:r w:rsidR="001F1DFD" w:rsidDel="007C3194">
          <w:rPr>
            <w:rFonts w:ascii="Century Gothic" w:hAnsi="Century Gothic" w:cs="Arial"/>
          </w:rPr>
          <w:delText>ma</w:delText>
        </w:r>
      </w:del>
      <w:del w:id="107" w:author="mpbautista" w:date="2015-03-16T17:56:00Z">
        <w:r w:rsidR="001F1DFD" w:rsidDel="007C3194">
          <w:rPr>
            <w:rFonts w:ascii="Century Gothic" w:hAnsi="Century Gothic" w:cs="Arial"/>
          </w:rPr>
          <w:delText xml:space="preserve">y approve </w:delText>
        </w:r>
      </w:del>
      <w:r w:rsidR="001F1DFD">
        <w:rPr>
          <w:rFonts w:ascii="Century Gothic" w:hAnsi="Century Gothic" w:cs="Arial"/>
        </w:rPr>
        <w:t>our applications</w:t>
      </w:r>
      <w:ins w:id="108" w:author="mpbautista" w:date="2015-03-16T17:57:00Z">
        <w:r>
          <w:rPr>
            <w:rFonts w:ascii="Century Gothic" w:hAnsi="Century Gothic" w:cs="Arial"/>
          </w:rPr>
          <w:t>.</w:t>
        </w:r>
      </w:ins>
      <w:del w:id="109" w:author="mpbautista" w:date="2015-03-16T17:56:00Z">
        <w:r w:rsidR="001F1DFD" w:rsidDel="007C3194">
          <w:rPr>
            <w:rFonts w:ascii="Century Gothic" w:hAnsi="Century Gothic" w:cs="Arial"/>
          </w:rPr>
          <w:delText xml:space="preserve"> the soonest</w:delText>
        </w:r>
      </w:del>
      <w:del w:id="110" w:author="mpbautista" w:date="2015-03-16T18:04:00Z">
        <w:r w:rsidR="001F1DFD" w:rsidDel="00EF640E">
          <w:rPr>
            <w:rFonts w:ascii="Century Gothic" w:hAnsi="Century Gothic" w:cs="Arial"/>
          </w:rPr>
          <w:delText>.</w:delText>
        </w:r>
      </w:del>
      <w:r w:rsidR="001F1DFD">
        <w:rPr>
          <w:rFonts w:ascii="Century Gothic" w:hAnsi="Century Gothic" w:cs="Arial"/>
        </w:rPr>
        <w:t xml:space="preserve"> </w:t>
      </w:r>
    </w:p>
    <w:p w:rsidR="00CA77E7" w:rsidRDefault="00CA77E7" w:rsidP="00CA77E7">
      <w:pPr>
        <w:spacing w:after="0" w:line="240" w:lineRule="auto"/>
        <w:jc w:val="both"/>
        <w:rPr>
          <w:ins w:id="111" w:author="mpbautista" w:date="2015-03-16T17:57:00Z"/>
          <w:rFonts w:ascii="Century Gothic" w:hAnsi="Century Gothic" w:cs="Arial"/>
        </w:rPr>
      </w:pPr>
    </w:p>
    <w:p w:rsidR="007C3194" w:rsidRDefault="007C3194" w:rsidP="00CA77E7">
      <w:pPr>
        <w:spacing w:after="0" w:line="240" w:lineRule="auto"/>
        <w:jc w:val="both"/>
        <w:rPr>
          <w:ins w:id="112" w:author="mpbautista" w:date="2015-03-16T17:57:00Z"/>
          <w:rFonts w:ascii="Century Gothic" w:hAnsi="Century Gothic" w:cs="Arial"/>
        </w:rPr>
      </w:pPr>
      <w:ins w:id="113" w:author="mpbautista" w:date="2015-03-16T17:57:00Z">
        <w:r>
          <w:rPr>
            <w:rFonts w:ascii="Century Gothic" w:hAnsi="Century Gothic" w:cs="Arial"/>
          </w:rPr>
          <w:t>Thank you.</w:t>
        </w:r>
      </w:ins>
    </w:p>
    <w:p w:rsidR="007C3194" w:rsidRPr="00CA77E7" w:rsidRDefault="007C3194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CA77E7" w:rsidRPr="00CA77E7" w:rsidRDefault="00CA77E7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CA77E7" w:rsidRPr="00CA77E7" w:rsidDel="00EF640E" w:rsidRDefault="007C3194" w:rsidP="00CA77E7">
      <w:pPr>
        <w:spacing w:after="0" w:line="240" w:lineRule="auto"/>
        <w:jc w:val="both"/>
        <w:rPr>
          <w:del w:id="114" w:author="mpbautista" w:date="2015-03-16T18:04:00Z"/>
          <w:rFonts w:ascii="Century Gothic" w:hAnsi="Century Gothic" w:cs="Arial"/>
        </w:rPr>
      </w:pPr>
      <w:ins w:id="115" w:author="mpbautista" w:date="2015-03-16T17:57:00Z">
        <w:r>
          <w:rPr>
            <w:rFonts w:ascii="Century Gothic" w:hAnsi="Century Gothic" w:cs="Arial"/>
          </w:rPr>
          <w:t>Very truly yours</w:t>
        </w:r>
      </w:ins>
      <w:del w:id="116" w:author="mpbautista" w:date="2015-03-16T17:57:00Z">
        <w:r w:rsidR="00CA77E7" w:rsidRPr="00CA77E7" w:rsidDel="007C3194">
          <w:rPr>
            <w:rFonts w:ascii="Century Gothic" w:hAnsi="Century Gothic" w:cs="Arial"/>
          </w:rPr>
          <w:delText>Sincerely</w:delText>
        </w:r>
      </w:del>
      <w:r w:rsidR="00CA77E7" w:rsidRPr="00CA77E7">
        <w:rPr>
          <w:rFonts w:ascii="Century Gothic" w:hAnsi="Century Gothic" w:cs="Arial"/>
        </w:rPr>
        <w:t>,</w:t>
      </w:r>
    </w:p>
    <w:p w:rsidR="00AF444A" w:rsidRDefault="00AF444A" w:rsidP="00CA77E7">
      <w:pPr>
        <w:spacing w:after="0" w:line="240" w:lineRule="auto"/>
        <w:jc w:val="both"/>
        <w:rPr>
          <w:ins w:id="117" w:author="mpbautista" w:date="2015-03-16T17:57:00Z"/>
          <w:rFonts w:ascii="Century Gothic" w:hAnsi="Century Gothic" w:cs="Arial"/>
        </w:rPr>
      </w:pPr>
    </w:p>
    <w:p w:rsidR="007C3194" w:rsidRDefault="007C3194" w:rsidP="00CA77E7">
      <w:pPr>
        <w:spacing w:after="0" w:line="240" w:lineRule="auto"/>
        <w:jc w:val="both"/>
        <w:rPr>
          <w:ins w:id="118" w:author="mpbautista" w:date="2015-03-16T17:57:00Z"/>
          <w:rFonts w:ascii="Century Gothic" w:hAnsi="Century Gothic" w:cs="Arial"/>
        </w:rPr>
      </w:pPr>
    </w:p>
    <w:p w:rsidR="007C3194" w:rsidRDefault="007C3194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p w:rsidR="00AF444A" w:rsidDel="00EF640E" w:rsidRDefault="00AF444A" w:rsidP="00CA77E7">
      <w:pPr>
        <w:spacing w:after="0" w:line="240" w:lineRule="auto"/>
        <w:jc w:val="both"/>
        <w:rPr>
          <w:del w:id="119" w:author="mpbautista" w:date="2015-03-16T17:57:00Z"/>
          <w:rFonts w:ascii="Century Gothic" w:hAnsi="Century Gothic" w:cs="Arial"/>
          <w:b/>
        </w:rPr>
      </w:pPr>
      <w:del w:id="120" w:author="mpbautista" w:date="2015-03-16T17:57:00Z">
        <w:r w:rsidRPr="00AF444A" w:rsidDel="007C3194">
          <w:rPr>
            <w:rFonts w:ascii="Century Gothic" w:hAnsi="Century Gothic" w:cs="Arial"/>
            <w:b/>
          </w:rPr>
          <w:delText>MARIEJO P. BAUSTISTA</w:delText>
        </w:r>
      </w:del>
      <w:ins w:id="121" w:author="mpbautista" w:date="2015-03-16T17:57:00Z">
        <w:r w:rsidR="007C3194">
          <w:rPr>
            <w:rFonts w:ascii="Century Gothic" w:hAnsi="Century Gothic" w:cs="Arial"/>
            <w:b/>
          </w:rPr>
          <w:t xml:space="preserve"> (Art can sign this if he is available)</w:t>
        </w:r>
      </w:ins>
    </w:p>
    <w:p w:rsidR="00EF640E" w:rsidRPr="00AF444A" w:rsidRDefault="00EF640E" w:rsidP="00CA77E7">
      <w:pPr>
        <w:spacing w:after="0" w:line="240" w:lineRule="auto"/>
        <w:jc w:val="both"/>
        <w:rPr>
          <w:ins w:id="122" w:author="mpbautista" w:date="2015-03-16T18:04:00Z"/>
          <w:rFonts w:ascii="Century Gothic" w:hAnsi="Century Gothic" w:cs="Arial"/>
          <w:b/>
        </w:rPr>
      </w:pPr>
    </w:p>
    <w:p w:rsidR="00AF444A" w:rsidDel="007C3194" w:rsidRDefault="00AF444A" w:rsidP="00CA77E7">
      <w:pPr>
        <w:spacing w:after="0" w:line="240" w:lineRule="auto"/>
        <w:jc w:val="both"/>
        <w:rPr>
          <w:del w:id="123" w:author="mpbautista" w:date="2015-03-16T17:57:00Z"/>
          <w:rFonts w:ascii="Century Gothic" w:hAnsi="Century Gothic" w:cs="Arial"/>
        </w:rPr>
      </w:pPr>
      <w:del w:id="124" w:author="mpbautista" w:date="2015-03-16T17:57:00Z">
        <w:r w:rsidDel="007C3194">
          <w:rPr>
            <w:rFonts w:ascii="Century Gothic" w:hAnsi="Century Gothic" w:cs="Arial"/>
          </w:rPr>
          <w:delText>VP- CONTROLLER</w:delText>
        </w:r>
      </w:del>
    </w:p>
    <w:p w:rsidR="00E04FCF" w:rsidRPr="001F1DFD" w:rsidRDefault="001F1DFD" w:rsidP="00CA77E7">
      <w:pPr>
        <w:spacing w:after="0" w:line="240" w:lineRule="auto"/>
        <w:jc w:val="both"/>
        <w:rPr>
          <w:rFonts w:ascii="Century Gothic" w:hAnsi="Century Gothic" w:cs="Arial"/>
          <w:bCs/>
        </w:rPr>
      </w:pPr>
      <w:r w:rsidRPr="001F1DFD">
        <w:rPr>
          <w:rFonts w:ascii="Century Gothic" w:hAnsi="Century Gothic" w:cs="Arial"/>
          <w:bCs/>
        </w:rPr>
        <w:t>Trans-Asia Oil and Energy Development Corporation</w:t>
      </w:r>
    </w:p>
    <w:p w:rsidR="00DB26F3" w:rsidRDefault="00710EC9" w:rsidP="00CA77E7">
      <w:pPr>
        <w:spacing w:after="0" w:line="240" w:lineRule="auto"/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Trans-Asia Renewable Energy Corporation</w:t>
      </w:r>
    </w:p>
    <w:p w:rsidR="00DB26F3" w:rsidRDefault="00DB26F3" w:rsidP="00CA77E7">
      <w:pPr>
        <w:spacing w:after="0" w:line="240" w:lineRule="auto"/>
        <w:jc w:val="both"/>
        <w:rPr>
          <w:rFonts w:ascii="Century Gothic" w:hAnsi="Century Gothic" w:cs="Arial"/>
        </w:rPr>
      </w:pPr>
    </w:p>
    <w:sectPr w:rsidR="00DB26F3" w:rsidSect="0015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8B67EE"/>
    <w:rsid w:val="00005DEC"/>
    <w:rsid w:val="00015E6A"/>
    <w:rsid w:val="000A6DF4"/>
    <w:rsid w:val="001535FC"/>
    <w:rsid w:val="00186444"/>
    <w:rsid w:val="00187C79"/>
    <w:rsid w:val="001B33F8"/>
    <w:rsid w:val="001F1DFD"/>
    <w:rsid w:val="002A2FA9"/>
    <w:rsid w:val="003138F3"/>
    <w:rsid w:val="00336F8E"/>
    <w:rsid w:val="003657D7"/>
    <w:rsid w:val="00385CCB"/>
    <w:rsid w:val="003B50C8"/>
    <w:rsid w:val="003C3327"/>
    <w:rsid w:val="003E5D01"/>
    <w:rsid w:val="00411591"/>
    <w:rsid w:val="00411CBC"/>
    <w:rsid w:val="00456DA2"/>
    <w:rsid w:val="00536432"/>
    <w:rsid w:val="00547380"/>
    <w:rsid w:val="00592472"/>
    <w:rsid w:val="005A74E9"/>
    <w:rsid w:val="005D0A3F"/>
    <w:rsid w:val="006231D3"/>
    <w:rsid w:val="006A7A49"/>
    <w:rsid w:val="006C00AC"/>
    <w:rsid w:val="00710EC9"/>
    <w:rsid w:val="007339EC"/>
    <w:rsid w:val="007C3194"/>
    <w:rsid w:val="007D7C61"/>
    <w:rsid w:val="008619A2"/>
    <w:rsid w:val="008B67EE"/>
    <w:rsid w:val="00906792"/>
    <w:rsid w:val="00983723"/>
    <w:rsid w:val="009D201A"/>
    <w:rsid w:val="009E7950"/>
    <w:rsid w:val="00AB5628"/>
    <w:rsid w:val="00AF444A"/>
    <w:rsid w:val="00B971DB"/>
    <w:rsid w:val="00BE1887"/>
    <w:rsid w:val="00BE5F9C"/>
    <w:rsid w:val="00CA77E7"/>
    <w:rsid w:val="00D51AEA"/>
    <w:rsid w:val="00DB26F3"/>
    <w:rsid w:val="00E04FCF"/>
    <w:rsid w:val="00EC40A1"/>
    <w:rsid w:val="00EF08B9"/>
    <w:rsid w:val="00EF640E"/>
    <w:rsid w:val="00FA11C2"/>
    <w:rsid w:val="00FC5C07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C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nma.com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mapablo</dc:creator>
  <cp:lastModifiedBy>mpbautista</cp:lastModifiedBy>
  <cp:revision>4</cp:revision>
  <dcterms:created xsi:type="dcterms:W3CDTF">2015-03-16T02:23:00Z</dcterms:created>
  <dcterms:modified xsi:type="dcterms:W3CDTF">2015-03-16T10:04:00Z</dcterms:modified>
</cp:coreProperties>
</file>